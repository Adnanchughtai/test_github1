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802FD" w14:textId="51E7E27C" w:rsidR="008C7D25" w:rsidRPr="008C7D25" w:rsidRDefault="008C7D25" w:rsidP="008C7D25">
      <w:pPr>
        <w:ind w:firstLine="567"/>
        <w:jc w:val="center"/>
        <w:rPr>
          <w:rFonts w:asciiTheme="majorBidi" w:hAnsiTheme="majorBidi" w:cstheme="majorBidi"/>
          <w:b/>
          <w:bCs/>
          <w:sz w:val="28"/>
          <w:szCs w:val="32"/>
          <w:lang w:val="en-GB"/>
        </w:rPr>
      </w:pPr>
      <w:r w:rsidRPr="008C7D25">
        <w:rPr>
          <w:rFonts w:asciiTheme="majorBidi" w:hAnsiTheme="majorBidi" w:cstheme="majorBidi"/>
          <w:b/>
          <w:bCs/>
          <w:sz w:val="28"/>
          <w:szCs w:val="32"/>
          <w:lang w:val="en-GB"/>
        </w:rPr>
        <w:t>Analysis of RNA dependent RNA polymerase regarding to recognition of sub genomic promotor of Bustos virus</w:t>
      </w:r>
    </w:p>
    <w:p w14:paraId="5D3097C1" w14:textId="77777777" w:rsidR="008C7D25" w:rsidRDefault="008C7D25" w:rsidP="008C7D25">
      <w:pPr>
        <w:ind w:firstLine="567"/>
        <w:jc w:val="center"/>
        <w:rPr>
          <w:rFonts w:asciiTheme="majorBidi" w:hAnsiTheme="majorBidi" w:cstheme="majorBidi"/>
          <w:b/>
          <w:bCs/>
          <w:sz w:val="24"/>
          <w:szCs w:val="28"/>
          <w:lang w:val="en-GB"/>
        </w:rPr>
      </w:pPr>
    </w:p>
    <w:p w14:paraId="430F56EA" w14:textId="0A0782C6" w:rsidR="008C7D25" w:rsidRDefault="008C7D25" w:rsidP="008C7D25">
      <w:pPr>
        <w:ind w:firstLine="567"/>
        <w:jc w:val="center"/>
        <w:rPr>
          <w:rFonts w:asciiTheme="majorBidi" w:hAnsiTheme="majorBidi" w:cstheme="majorBidi"/>
          <w:b/>
          <w:bCs/>
          <w:sz w:val="24"/>
          <w:szCs w:val="28"/>
          <w:lang w:val="en-GB"/>
        </w:rPr>
      </w:pPr>
      <w:r>
        <w:rPr>
          <w:rFonts w:asciiTheme="majorBidi" w:hAnsiTheme="majorBidi" w:cstheme="majorBidi"/>
          <w:b/>
          <w:bCs/>
          <w:sz w:val="24"/>
          <w:szCs w:val="28"/>
          <w:lang w:val="en-GB"/>
        </w:rPr>
        <w:t>Abstract</w:t>
      </w:r>
    </w:p>
    <w:p w14:paraId="3C04FC91" w14:textId="77777777" w:rsidR="008C7D25" w:rsidRDefault="008C7D25" w:rsidP="008C7D25">
      <w:pPr>
        <w:ind w:firstLine="567"/>
        <w:jc w:val="center"/>
        <w:rPr>
          <w:rFonts w:asciiTheme="majorBidi" w:hAnsiTheme="majorBidi" w:cstheme="majorBidi"/>
          <w:b/>
          <w:bCs/>
          <w:sz w:val="24"/>
          <w:szCs w:val="28"/>
          <w:lang w:val="en-GB"/>
        </w:rPr>
      </w:pPr>
    </w:p>
    <w:p w14:paraId="04571747" w14:textId="7B64BC2B" w:rsidR="00EF08A5" w:rsidDel="00890707" w:rsidRDefault="004C128F" w:rsidP="00B26A60">
      <w:pPr>
        <w:ind w:firstLine="567"/>
        <w:rPr>
          <w:del w:id="0" w:author="AMOA BOSOMPEM MICHAEL" w:date="2021-04-06T19:09:00Z"/>
          <w:rFonts w:asciiTheme="majorBidi" w:hAnsiTheme="majorBidi" w:cstheme="majorBidi"/>
          <w:sz w:val="24"/>
          <w:szCs w:val="28"/>
          <w:lang w:val="en-GB"/>
        </w:rPr>
      </w:pPr>
      <w:r w:rsidRPr="004816EC">
        <w:rPr>
          <w:rFonts w:asciiTheme="majorBidi" w:hAnsiTheme="majorBidi" w:cstheme="majorBidi"/>
          <w:b/>
          <w:bCs/>
          <w:sz w:val="24"/>
          <w:szCs w:val="28"/>
          <w:lang w:val="en-GB"/>
        </w:rPr>
        <w:t>Background:</w:t>
      </w:r>
      <w:r w:rsidRPr="004816EC">
        <w:rPr>
          <w:rFonts w:asciiTheme="majorBidi" w:hAnsiTheme="majorBidi" w:cstheme="majorBidi"/>
          <w:sz w:val="24"/>
          <w:szCs w:val="28"/>
          <w:lang w:val="en-GB"/>
        </w:rPr>
        <w:t xml:space="preserve"> </w:t>
      </w:r>
      <w:del w:id="1" w:author="AMOA BOSOMPEM MICHAEL" w:date="2021-04-06T18:37:00Z">
        <w:r w:rsidRPr="004816EC" w:rsidDel="00ED68CC">
          <w:rPr>
            <w:rFonts w:asciiTheme="majorBidi" w:hAnsiTheme="majorBidi" w:cstheme="majorBidi"/>
            <w:sz w:val="24"/>
            <w:szCs w:val="28"/>
            <w:lang w:val="en-GB"/>
          </w:rPr>
          <w:delText xml:space="preserve">For successful viral </w:delText>
        </w:r>
      </w:del>
      <w:ins w:id="2" w:author="AMOA BOSOMPEM MICHAEL" w:date="2021-04-06T18:37:00Z">
        <w:r w:rsidR="00ED68CC">
          <w:rPr>
            <w:rFonts w:asciiTheme="majorBidi" w:hAnsiTheme="majorBidi" w:cstheme="majorBidi"/>
            <w:sz w:val="24"/>
            <w:szCs w:val="28"/>
            <w:lang w:val="en-GB"/>
          </w:rPr>
          <w:t xml:space="preserve">Viral </w:t>
        </w:r>
      </w:ins>
      <w:r w:rsidRPr="004816EC">
        <w:rPr>
          <w:rFonts w:asciiTheme="majorBidi" w:hAnsiTheme="majorBidi" w:cstheme="majorBidi"/>
          <w:sz w:val="24"/>
          <w:szCs w:val="28"/>
          <w:lang w:val="en-GB"/>
        </w:rPr>
        <w:t xml:space="preserve">pathogenesis </w:t>
      </w:r>
      <w:del w:id="3" w:author="AMOA BOSOMPEM MICHAEL" w:date="2021-04-06T18:37:00Z">
        <w:r w:rsidRPr="004816EC" w:rsidDel="00ED68CC">
          <w:rPr>
            <w:rFonts w:asciiTheme="majorBidi" w:hAnsiTheme="majorBidi" w:cstheme="majorBidi"/>
            <w:sz w:val="24"/>
            <w:szCs w:val="28"/>
            <w:lang w:val="en-GB"/>
          </w:rPr>
          <w:delText xml:space="preserve">there </w:delText>
        </w:r>
      </w:del>
      <w:r w:rsidRPr="004816EC">
        <w:rPr>
          <w:rFonts w:asciiTheme="majorBidi" w:hAnsiTheme="majorBidi" w:cstheme="majorBidi"/>
          <w:sz w:val="24"/>
          <w:szCs w:val="28"/>
          <w:lang w:val="en-GB"/>
        </w:rPr>
        <w:t xml:space="preserve">is </w:t>
      </w:r>
      <w:del w:id="4" w:author="AMOA BOSOMPEM MICHAEL" w:date="2021-04-06T18:37:00Z">
        <w:r w:rsidRPr="004816EC" w:rsidDel="00ED68CC">
          <w:rPr>
            <w:rFonts w:asciiTheme="majorBidi" w:hAnsiTheme="majorBidi" w:cstheme="majorBidi"/>
            <w:sz w:val="24"/>
            <w:szCs w:val="28"/>
            <w:lang w:val="en-GB"/>
          </w:rPr>
          <w:delText>a key feature of</w:delText>
        </w:r>
      </w:del>
      <w:ins w:id="5" w:author="AMOA BOSOMPEM MICHAEL" w:date="2021-04-06T18:37:00Z">
        <w:r w:rsidR="00ED68CC">
          <w:rPr>
            <w:rFonts w:asciiTheme="majorBidi" w:hAnsiTheme="majorBidi" w:cstheme="majorBidi"/>
            <w:sz w:val="24"/>
            <w:szCs w:val="28"/>
            <w:lang w:val="en-GB"/>
          </w:rPr>
          <w:t>dependent on the</w:t>
        </w:r>
      </w:ins>
      <w:r w:rsidRPr="004816EC">
        <w:rPr>
          <w:rFonts w:asciiTheme="majorBidi" w:hAnsiTheme="majorBidi" w:cstheme="majorBidi"/>
          <w:sz w:val="24"/>
          <w:szCs w:val="28"/>
          <w:lang w:val="en-GB"/>
        </w:rPr>
        <w:t xml:space="preserve"> accurate and efficient </w:t>
      </w:r>
      <w:ins w:id="6" w:author="AMOA BOSOMPEM MICHAEL" w:date="2021-04-06T18:37:00Z">
        <w:r w:rsidR="00ED68CC" w:rsidRPr="004816EC">
          <w:rPr>
            <w:rFonts w:asciiTheme="majorBidi" w:hAnsiTheme="majorBidi" w:cstheme="majorBidi"/>
            <w:sz w:val="24"/>
            <w:szCs w:val="28"/>
            <w:lang w:val="en-GB"/>
          </w:rPr>
          <w:t>synthesis</w:t>
        </w:r>
        <w:r w:rsidR="00ED68CC" w:rsidRPr="004816EC">
          <w:rPr>
            <w:rFonts w:asciiTheme="majorBidi" w:hAnsiTheme="majorBidi" w:cstheme="majorBidi"/>
            <w:sz w:val="24"/>
            <w:szCs w:val="28"/>
            <w:lang w:val="en-GB"/>
          </w:rPr>
          <w:t xml:space="preserve"> </w:t>
        </w:r>
        <w:r w:rsidR="00ED68CC">
          <w:rPr>
            <w:rFonts w:asciiTheme="majorBidi" w:hAnsiTheme="majorBidi" w:cstheme="majorBidi"/>
            <w:sz w:val="24"/>
            <w:szCs w:val="28"/>
            <w:lang w:val="en-GB"/>
          </w:rPr>
          <w:t xml:space="preserve">of </w:t>
        </w:r>
      </w:ins>
      <w:r w:rsidRPr="004816EC">
        <w:rPr>
          <w:rFonts w:asciiTheme="majorBidi" w:hAnsiTheme="majorBidi" w:cstheme="majorBidi"/>
          <w:sz w:val="24"/>
          <w:szCs w:val="28"/>
          <w:lang w:val="en-GB"/>
        </w:rPr>
        <w:t xml:space="preserve">RNA </w:t>
      </w:r>
      <w:del w:id="7" w:author="AMOA BOSOMPEM MICHAEL" w:date="2021-04-06T18:37:00Z">
        <w:r w:rsidRPr="004816EC" w:rsidDel="00ED68CC">
          <w:rPr>
            <w:rFonts w:asciiTheme="majorBidi" w:hAnsiTheme="majorBidi" w:cstheme="majorBidi"/>
            <w:sz w:val="24"/>
            <w:szCs w:val="28"/>
            <w:lang w:val="en-GB"/>
          </w:rPr>
          <w:delText xml:space="preserve">synthesis </w:delText>
        </w:r>
      </w:del>
      <w:r w:rsidRPr="004816EC">
        <w:rPr>
          <w:rFonts w:asciiTheme="majorBidi" w:hAnsiTheme="majorBidi" w:cstheme="majorBidi"/>
          <w:sz w:val="24"/>
          <w:szCs w:val="28"/>
          <w:lang w:val="en-GB"/>
        </w:rPr>
        <w:t xml:space="preserve">during </w:t>
      </w:r>
      <w:ins w:id="8" w:author="AMOA BOSOMPEM MICHAEL" w:date="2021-04-06T18:37:00Z">
        <w:r w:rsidR="00ED68CC">
          <w:rPr>
            <w:rFonts w:asciiTheme="majorBidi" w:hAnsiTheme="majorBidi" w:cstheme="majorBidi"/>
            <w:sz w:val="24"/>
            <w:szCs w:val="28"/>
            <w:lang w:val="en-GB"/>
          </w:rPr>
          <w:t xml:space="preserve">virus </w:t>
        </w:r>
      </w:ins>
      <w:r w:rsidRPr="004816EC">
        <w:rPr>
          <w:rFonts w:asciiTheme="majorBidi" w:hAnsiTheme="majorBidi" w:cstheme="majorBidi"/>
          <w:sz w:val="24"/>
          <w:szCs w:val="28"/>
          <w:lang w:val="en-GB"/>
        </w:rPr>
        <w:t xml:space="preserve">replication. </w:t>
      </w:r>
      <w:r w:rsidR="00FB0A1C">
        <w:rPr>
          <w:rFonts w:asciiTheme="majorBidi" w:hAnsiTheme="majorBidi" w:cstheme="majorBidi"/>
          <w:sz w:val="24"/>
          <w:szCs w:val="28"/>
          <w:lang w:val="en-GB"/>
        </w:rPr>
        <w:t>RNA synthesis is directed by the RNA dependent RNA polymerase (</w:t>
      </w:r>
      <w:proofErr w:type="spellStart"/>
      <w:r w:rsidR="00FB0A1C">
        <w:rPr>
          <w:rFonts w:asciiTheme="majorBidi" w:hAnsiTheme="majorBidi" w:cstheme="majorBidi"/>
          <w:sz w:val="24"/>
          <w:szCs w:val="28"/>
          <w:lang w:val="en-GB"/>
        </w:rPr>
        <w:t>RdRp</w:t>
      </w:r>
      <w:proofErr w:type="spellEnd"/>
      <w:del w:id="9" w:author="AMOA BOSOMPEM MICHAEL" w:date="2021-04-06T18:38:00Z">
        <w:r w:rsidR="00FB0A1C" w:rsidDel="00ED68CC">
          <w:rPr>
            <w:rFonts w:asciiTheme="majorBidi" w:hAnsiTheme="majorBidi" w:cstheme="majorBidi"/>
            <w:sz w:val="24"/>
            <w:szCs w:val="28"/>
            <w:lang w:val="en-GB"/>
          </w:rPr>
          <w:delText>) which is</w:delText>
        </w:r>
      </w:del>
      <w:r w:rsidR="00FB0A1C">
        <w:rPr>
          <w:rFonts w:asciiTheme="majorBidi" w:hAnsiTheme="majorBidi" w:cstheme="majorBidi"/>
          <w:sz w:val="24"/>
          <w:szCs w:val="28"/>
          <w:lang w:val="en-GB"/>
        </w:rPr>
        <w:t xml:space="preserve"> an enzyme which </w:t>
      </w:r>
      <w:del w:id="10" w:author="AMOA BOSOMPEM MICHAEL" w:date="2021-04-06T18:38:00Z">
        <w:r w:rsidR="00FB0A1C" w:rsidDel="00ED68CC">
          <w:rPr>
            <w:rFonts w:asciiTheme="majorBidi" w:hAnsiTheme="majorBidi" w:cstheme="majorBidi"/>
            <w:sz w:val="24"/>
            <w:szCs w:val="28"/>
            <w:lang w:val="en-GB"/>
          </w:rPr>
          <w:delText xml:space="preserve">catalyse </w:delText>
        </w:r>
      </w:del>
      <w:ins w:id="11" w:author="AMOA BOSOMPEM MICHAEL" w:date="2021-04-06T18:38:00Z">
        <w:r w:rsidR="00ED68CC">
          <w:rPr>
            <w:rFonts w:asciiTheme="majorBidi" w:hAnsiTheme="majorBidi" w:cstheme="majorBidi"/>
            <w:sz w:val="24"/>
            <w:szCs w:val="28"/>
            <w:lang w:val="en-GB"/>
          </w:rPr>
          <w:t>catalyses</w:t>
        </w:r>
        <w:r w:rsidR="00ED68CC">
          <w:rPr>
            <w:rFonts w:asciiTheme="majorBidi" w:hAnsiTheme="majorBidi" w:cstheme="majorBidi"/>
            <w:sz w:val="24"/>
            <w:szCs w:val="28"/>
            <w:lang w:val="en-GB"/>
          </w:rPr>
          <w:t xml:space="preserve"> </w:t>
        </w:r>
      </w:ins>
      <w:del w:id="12" w:author="AMOA BOSOMPEM MICHAEL" w:date="2021-04-06T18:38:00Z">
        <w:r w:rsidR="00FB0A1C" w:rsidDel="00ED68CC">
          <w:rPr>
            <w:rFonts w:asciiTheme="majorBidi" w:hAnsiTheme="majorBidi" w:cstheme="majorBidi"/>
            <w:sz w:val="24"/>
            <w:szCs w:val="28"/>
            <w:lang w:val="en-GB"/>
          </w:rPr>
          <w:delText xml:space="preserve">the reaction of </w:delText>
        </w:r>
      </w:del>
      <w:r w:rsidR="00FB0A1C">
        <w:rPr>
          <w:rFonts w:asciiTheme="majorBidi" w:hAnsiTheme="majorBidi" w:cstheme="majorBidi"/>
          <w:sz w:val="24"/>
          <w:szCs w:val="28"/>
          <w:lang w:val="en-GB"/>
        </w:rPr>
        <w:t xml:space="preserve">transcription and replication. </w:t>
      </w:r>
      <w:ins w:id="13" w:author="AMOA BOSOMPEM MICHAEL" w:date="2021-04-06T18:38:00Z">
        <w:r w:rsidR="00ED68CC">
          <w:rPr>
            <w:rFonts w:asciiTheme="majorBidi" w:hAnsiTheme="majorBidi" w:cstheme="majorBidi"/>
            <w:sz w:val="24"/>
            <w:szCs w:val="28"/>
            <w:lang w:val="en-GB"/>
          </w:rPr>
          <w:t xml:space="preserve">The </w:t>
        </w:r>
      </w:ins>
      <w:proofErr w:type="spellStart"/>
      <w:r w:rsidR="00FB0A1C">
        <w:rPr>
          <w:rFonts w:asciiTheme="majorBidi" w:hAnsiTheme="majorBidi" w:cstheme="majorBidi"/>
          <w:sz w:val="24"/>
          <w:szCs w:val="28"/>
          <w:lang w:val="en-GB"/>
        </w:rPr>
        <w:t>RdRp</w:t>
      </w:r>
      <w:proofErr w:type="spellEnd"/>
      <w:r w:rsidR="00FB0A1C">
        <w:rPr>
          <w:rFonts w:asciiTheme="majorBidi" w:hAnsiTheme="majorBidi" w:cstheme="majorBidi"/>
          <w:sz w:val="24"/>
          <w:szCs w:val="28"/>
          <w:lang w:val="en-GB"/>
        </w:rPr>
        <w:t xml:space="preserve"> recognizes a</w:t>
      </w:r>
      <w:ins w:id="14" w:author="AMOA BOSOMPEM MICHAEL" w:date="2021-04-06T18:38:00Z">
        <w:r w:rsidR="00ED68CC">
          <w:rPr>
            <w:rFonts w:asciiTheme="majorBidi" w:hAnsiTheme="majorBidi" w:cstheme="majorBidi"/>
            <w:sz w:val="24"/>
            <w:szCs w:val="28"/>
            <w:lang w:val="en-GB"/>
          </w:rPr>
          <w:t>nd binds to</w:t>
        </w:r>
      </w:ins>
      <w:r w:rsidR="00FB0A1C">
        <w:rPr>
          <w:rFonts w:asciiTheme="majorBidi" w:hAnsiTheme="majorBidi" w:cstheme="majorBidi"/>
          <w:sz w:val="24"/>
          <w:szCs w:val="28"/>
          <w:lang w:val="en-GB"/>
        </w:rPr>
        <w:t xml:space="preserve"> specific </w:t>
      </w:r>
      <w:ins w:id="15" w:author="AMOA BOSOMPEM MICHAEL" w:date="2021-04-06T18:39:00Z">
        <w:r w:rsidR="00ED68CC" w:rsidRPr="004816EC">
          <w:rPr>
            <w:rFonts w:asciiTheme="majorBidi" w:hAnsiTheme="majorBidi" w:cstheme="majorBidi"/>
            <w:sz w:val="24"/>
            <w:szCs w:val="28"/>
            <w:lang w:val="en-GB"/>
          </w:rPr>
          <w:t xml:space="preserve">non-coding regions </w:t>
        </w:r>
      </w:ins>
      <w:ins w:id="16" w:author="AMOA BOSOMPEM MICHAEL" w:date="2021-04-06T18:40:00Z">
        <w:r w:rsidR="00ED68CC" w:rsidRPr="004816EC">
          <w:rPr>
            <w:rFonts w:asciiTheme="majorBidi" w:hAnsiTheme="majorBidi" w:cstheme="majorBidi"/>
            <w:sz w:val="24"/>
            <w:szCs w:val="28"/>
            <w:lang w:val="en-GB"/>
          </w:rPr>
          <w:t>just before the transcription initiation site (TSS)</w:t>
        </w:r>
      </w:ins>
      <w:ins w:id="17" w:author="AMOA BOSOMPEM MICHAEL" w:date="2021-04-06T18:41:00Z">
        <w:r w:rsidR="00ED68CC">
          <w:rPr>
            <w:rFonts w:asciiTheme="majorBidi" w:hAnsiTheme="majorBidi" w:cstheme="majorBidi"/>
            <w:sz w:val="24"/>
            <w:szCs w:val="28"/>
            <w:lang w:val="en-GB"/>
          </w:rPr>
          <w:t xml:space="preserve">, the promoter region, to initiate transcription. </w:t>
        </w:r>
      </w:ins>
      <w:del w:id="18" w:author="AMOA BOSOMPEM MICHAEL" w:date="2021-04-06T18:41:00Z">
        <w:r w:rsidR="00FB0A1C" w:rsidDel="00ED68CC">
          <w:rPr>
            <w:rFonts w:asciiTheme="majorBidi" w:hAnsiTheme="majorBidi" w:cstheme="majorBidi"/>
            <w:sz w:val="24"/>
            <w:szCs w:val="28"/>
            <w:lang w:val="en-GB"/>
          </w:rPr>
          <w:delText>region in order to start or transcribe their genes called promoter regions.</w:delText>
        </w:r>
        <w:r w:rsidRPr="004816EC" w:rsidDel="00ED68CC">
          <w:rPr>
            <w:rFonts w:asciiTheme="majorBidi" w:hAnsiTheme="majorBidi" w:cstheme="majorBidi"/>
            <w:sz w:val="24"/>
            <w:szCs w:val="28"/>
            <w:lang w:val="en-GB"/>
          </w:rPr>
          <w:delText xml:space="preserve"> </w:delText>
        </w:r>
      </w:del>
      <w:del w:id="19" w:author="AMOA BOSOMPEM MICHAEL" w:date="2021-04-06T18:42:00Z">
        <w:r w:rsidRPr="004816EC" w:rsidDel="00ED68CC">
          <w:rPr>
            <w:rFonts w:asciiTheme="majorBidi" w:hAnsiTheme="majorBidi" w:cstheme="majorBidi"/>
            <w:sz w:val="24"/>
            <w:szCs w:val="28"/>
            <w:lang w:val="en-GB"/>
          </w:rPr>
          <w:delText xml:space="preserve">Promotors are </w:delText>
        </w:r>
      </w:del>
      <w:del w:id="20" w:author="AMOA BOSOMPEM MICHAEL" w:date="2021-04-06T18:39:00Z">
        <w:r w:rsidRPr="004816EC" w:rsidDel="00ED68CC">
          <w:rPr>
            <w:rFonts w:asciiTheme="majorBidi" w:hAnsiTheme="majorBidi" w:cstheme="majorBidi"/>
            <w:sz w:val="24"/>
            <w:szCs w:val="28"/>
            <w:lang w:val="en-GB"/>
          </w:rPr>
          <w:delText xml:space="preserve">non-coding regions </w:delText>
        </w:r>
      </w:del>
      <w:del w:id="21" w:author="AMOA BOSOMPEM MICHAEL" w:date="2021-04-06T18:42:00Z">
        <w:r w:rsidRPr="004816EC" w:rsidDel="00ED68CC">
          <w:rPr>
            <w:rFonts w:asciiTheme="majorBidi" w:hAnsiTheme="majorBidi" w:cstheme="majorBidi"/>
            <w:sz w:val="24"/>
            <w:szCs w:val="28"/>
            <w:lang w:val="en-GB"/>
          </w:rPr>
          <w:delText>and are the indicators for RdRp to bind to it and start transcribing that particular gene</w:delText>
        </w:r>
        <w:r w:rsidR="00FB0A1C" w:rsidDel="00ED68CC">
          <w:rPr>
            <w:rFonts w:asciiTheme="majorBidi" w:hAnsiTheme="majorBidi" w:cstheme="majorBidi"/>
            <w:sz w:val="24"/>
            <w:szCs w:val="28"/>
            <w:lang w:val="en-GB"/>
          </w:rPr>
          <w:delText>.</w:delText>
        </w:r>
        <w:r w:rsidRPr="004816EC" w:rsidDel="00ED68CC">
          <w:rPr>
            <w:rFonts w:asciiTheme="majorBidi" w:hAnsiTheme="majorBidi" w:cstheme="majorBidi"/>
            <w:sz w:val="24"/>
            <w:szCs w:val="28"/>
            <w:lang w:val="en-GB"/>
          </w:rPr>
          <w:delText xml:space="preserve"> Promotors are located</w:delText>
        </w:r>
      </w:del>
      <w:del w:id="22" w:author="AMOA BOSOMPEM MICHAEL" w:date="2021-04-06T18:40:00Z">
        <w:r w:rsidRPr="004816EC" w:rsidDel="00ED68CC">
          <w:rPr>
            <w:rFonts w:asciiTheme="majorBidi" w:hAnsiTheme="majorBidi" w:cstheme="majorBidi"/>
            <w:sz w:val="24"/>
            <w:szCs w:val="28"/>
            <w:lang w:val="en-GB"/>
          </w:rPr>
          <w:delText xml:space="preserve"> just before the transcription initiation site (TSS)</w:delText>
        </w:r>
      </w:del>
      <w:del w:id="23" w:author="AMOA BOSOMPEM MICHAEL" w:date="2021-04-06T18:42:00Z">
        <w:r w:rsidRPr="004816EC" w:rsidDel="00ED68CC">
          <w:rPr>
            <w:rFonts w:asciiTheme="majorBidi" w:hAnsiTheme="majorBidi" w:cstheme="majorBidi"/>
            <w:sz w:val="24"/>
            <w:szCs w:val="28"/>
            <w:lang w:val="en-GB"/>
          </w:rPr>
          <w:delText xml:space="preserve">. </w:delText>
        </w:r>
      </w:del>
      <w:r w:rsidR="008C7D25">
        <w:rPr>
          <w:rFonts w:asciiTheme="majorBidi" w:hAnsiTheme="majorBidi" w:cstheme="majorBidi"/>
          <w:sz w:val="24"/>
          <w:szCs w:val="28"/>
          <w:lang w:val="en-GB"/>
        </w:rPr>
        <w:t xml:space="preserve">Since viral RNA synthesis occurs within enzyme complexes associated with modified cellular membrane compartments, the factors responsible for unique RNA recognition are not well understood. </w:t>
      </w:r>
      <w:ins w:id="24" w:author="AMOA BOSOMPEM MICHAEL" w:date="2021-04-06T18:44:00Z">
        <w:r w:rsidR="00ED68CC">
          <w:rPr>
            <w:rFonts w:asciiTheme="majorBidi" w:hAnsiTheme="majorBidi" w:cstheme="majorBidi"/>
            <w:sz w:val="24"/>
            <w:szCs w:val="28"/>
            <w:lang w:val="en-GB"/>
          </w:rPr>
          <w:t xml:space="preserve">For example, </w:t>
        </w:r>
      </w:ins>
      <w:ins w:id="25" w:author="AMOA BOSOMPEM MICHAEL" w:date="2021-04-06T18:49:00Z">
        <w:r w:rsidR="007A0C22">
          <w:rPr>
            <w:rFonts w:asciiTheme="majorBidi" w:hAnsiTheme="majorBidi" w:cstheme="majorBidi"/>
            <w:sz w:val="24"/>
            <w:szCs w:val="28"/>
            <w:lang w:val="en-GB"/>
          </w:rPr>
          <w:t>although</w:t>
        </w:r>
      </w:ins>
      <w:ins w:id="26" w:author="AMOA BOSOMPEM MICHAEL" w:date="2021-04-06T18:44:00Z">
        <w:r w:rsidR="00ED68CC">
          <w:rPr>
            <w:rFonts w:asciiTheme="majorBidi" w:hAnsiTheme="majorBidi" w:cstheme="majorBidi"/>
            <w:sz w:val="24"/>
            <w:szCs w:val="28"/>
            <w:lang w:val="en-GB"/>
          </w:rPr>
          <w:t xml:space="preserve"> it’s been postulated, that </w:t>
        </w:r>
      </w:ins>
      <w:proofErr w:type="spellStart"/>
      <w:ins w:id="27" w:author="AMOA BOSOMPEM MICHAEL" w:date="2021-04-06T18:45:00Z">
        <w:r w:rsidR="00ED68CC">
          <w:rPr>
            <w:rFonts w:asciiTheme="majorBidi" w:hAnsiTheme="majorBidi" w:cstheme="majorBidi"/>
            <w:sz w:val="24"/>
            <w:szCs w:val="28"/>
            <w:lang w:val="en-GB"/>
          </w:rPr>
          <w:t>phleboviruses</w:t>
        </w:r>
        <w:proofErr w:type="spellEnd"/>
        <w:r w:rsidR="00ED68CC">
          <w:rPr>
            <w:rFonts w:asciiTheme="majorBidi" w:hAnsiTheme="majorBidi" w:cstheme="majorBidi"/>
            <w:sz w:val="24"/>
            <w:szCs w:val="28"/>
            <w:lang w:val="en-GB"/>
          </w:rPr>
          <w:t xml:space="preserve"> may share segments of their genome</w:t>
        </w:r>
        <w:r w:rsidR="007A0C22">
          <w:rPr>
            <w:rFonts w:asciiTheme="majorBidi" w:hAnsiTheme="majorBidi" w:cstheme="majorBidi"/>
            <w:sz w:val="24"/>
            <w:szCs w:val="28"/>
            <w:lang w:val="en-GB"/>
          </w:rPr>
          <w:t>, it is yet unknown if</w:t>
        </w:r>
      </w:ins>
      <w:ins w:id="28" w:author="AMOA BOSOMPEM MICHAEL" w:date="2021-04-06T18:46:00Z">
        <w:r w:rsidR="007A0C22">
          <w:rPr>
            <w:rFonts w:asciiTheme="majorBidi" w:hAnsiTheme="majorBidi" w:cstheme="majorBidi"/>
            <w:sz w:val="24"/>
            <w:szCs w:val="28"/>
            <w:lang w:val="en-GB"/>
          </w:rPr>
          <w:t xml:space="preserve"> the</w:t>
        </w:r>
      </w:ins>
      <w:ins w:id="29" w:author="AMOA BOSOMPEM MICHAEL" w:date="2021-04-06T18:45:00Z">
        <w:r w:rsidR="007A0C22">
          <w:rPr>
            <w:rFonts w:asciiTheme="majorBidi" w:hAnsiTheme="majorBidi" w:cstheme="majorBidi"/>
            <w:sz w:val="24"/>
            <w:szCs w:val="28"/>
            <w:lang w:val="en-GB"/>
          </w:rPr>
          <w:t xml:space="preserve"> </w:t>
        </w:r>
        <w:proofErr w:type="spellStart"/>
        <w:r w:rsidR="007A0C22">
          <w:rPr>
            <w:rFonts w:asciiTheme="majorBidi" w:hAnsiTheme="majorBidi" w:cstheme="majorBidi"/>
            <w:sz w:val="24"/>
            <w:szCs w:val="28"/>
            <w:lang w:val="en-GB"/>
          </w:rPr>
          <w:t>RdRp</w:t>
        </w:r>
        <w:proofErr w:type="spellEnd"/>
        <w:r w:rsidR="007A0C22">
          <w:rPr>
            <w:rFonts w:asciiTheme="majorBidi" w:hAnsiTheme="majorBidi" w:cstheme="majorBidi"/>
            <w:sz w:val="24"/>
            <w:szCs w:val="28"/>
            <w:lang w:val="en-GB"/>
          </w:rPr>
          <w:t xml:space="preserve"> of </w:t>
        </w:r>
      </w:ins>
      <w:ins w:id="30" w:author="AMOA BOSOMPEM MICHAEL" w:date="2021-04-06T18:46:00Z">
        <w:r w:rsidR="007A0C22">
          <w:rPr>
            <w:rFonts w:asciiTheme="majorBidi" w:hAnsiTheme="majorBidi" w:cstheme="majorBidi"/>
            <w:sz w:val="24"/>
            <w:szCs w:val="28"/>
            <w:lang w:val="en-GB"/>
          </w:rPr>
          <w:t xml:space="preserve">one single stranded RNA virus can initiate </w:t>
        </w:r>
      </w:ins>
      <w:ins w:id="31" w:author="AMOA BOSOMPEM MICHAEL" w:date="2021-04-06T18:47:00Z">
        <w:r w:rsidR="007A0C22">
          <w:rPr>
            <w:rFonts w:asciiTheme="majorBidi" w:hAnsiTheme="majorBidi" w:cstheme="majorBidi"/>
            <w:sz w:val="24"/>
            <w:szCs w:val="28"/>
            <w:lang w:val="en-GB"/>
          </w:rPr>
          <w:t xml:space="preserve">transcription of the genes of </w:t>
        </w:r>
      </w:ins>
      <w:ins w:id="32" w:author="AMOA BOSOMPEM MICHAEL" w:date="2021-04-06T18:45:00Z">
        <w:r w:rsidR="007A0C22">
          <w:rPr>
            <w:rFonts w:asciiTheme="majorBidi" w:hAnsiTheme="majorBidi" w:cstheme="majorBidi"/>
            <w:sz w:val="24"/>
            <w:szCs w:val="28"/>
            <w:lang w:val="en-GB"/>
          </w:rPr>
          <w:t>closely related viruses</w:t>
        </w:r>
      </w:ins>
      <w:ins w:id="33" w:author="AMOA BOSOMPEM MICHAEL" w:date="2021-04-06T18:47:00Z">
        <w:r w:rsidR="007A0C22">
          <w:rPr>
            <w:rFonts w:asciiTheme="majorBidi" w:hAnsiTheme="majorBidi" w:cstheme="majorBidi"/>
            <w:sz w:val="24"/>
            <w:szCs w:val="28"/>
            <w:lang w:val="en-GB"/>
          </w:rPr>
          <w:t xml:space="preserve"> and the associated implications in arbovirus research. </w:t>
        </w:r>
      </w:ins>
      <w:ins w:id="34" w:author="AMOA BOSOMPEM MICHAEL" w:date="2021-04-06T18:48:00Z">
        <w:r w:rsidR="007A0C22">
          <w:rPr>
            <w:rFonts w:asciiTheme="majorBidi" w:hAnsiTheme="majorBidi" w:cstheme="majorBidi"/>
            <w:sz w:val="24"/>
            <w:szCs w:val="28"/>
            <w:lang w:val="en-GB"/>
          </w:rPr>
          <w:t xml:space="preserve">In this regard, this study focuses on determining the specificity or otherwise of </w:t>
        </w:r>
      </w:ins>
      <w:ins w:id="35" w:author="AMOA BOSOMPEM MICHAEL" w:date="2021-04-06T18:50:00Z">
        <w:r w:rsidR="007A0C22">
          <w:rPr>
            <w:rFonts w:asciiTheme="majorBidi" w:hAnsiTheme="majorBidi" w:cstheme="majorBidi"/>
            <w:sz w:val="24"/>
            <w:szCs w:val="28"/>
            <w:lang w:val="en-GB"/>
          </w:rPr>
          <w:t xml:space="preserve">the </w:t>
        </w:r>
      </w:ins>
      <w:proofErr w:type="spellStart"/>
      <w:ins w:id="36" w:author="AMOA BOSOMPEM MICHAEL" w:date="2021-04-06T18:48:00Z">
        <w:r w:rsidR="007A0C22">
          <w:rPr>
            <w:rFonts w:asciiTheme="majorBidi" w:hAnsiTheme="majorBidi" w:cstheme="majorBidi"/>
            <w:sz w:val="24"/>
            <w:szCs w:val="28"/>
            <w:lang w:val="en-GB"/>
          </w:rPr>
          <w:t>RdRp</w:t>
        </w:r>
        <w:proofErr w:type="spellEnd"/>
        <w:r w:rsidR="007A0C22">
          <w:rPr>
            <w:rFonts w:asciiTheme="majorBidi" w:hAnsiTheme="majorBidi" w:cstheme="majorBidi"/>
            <w:sz w:val="24"/>
            <w:szCs w:val="28"/>
            <w:lang w:val="en-GB"/>
          </w:rPr>
          <w:t xml:space="preserve"> of three </w:t>
        </w:r>
        <w:proofErr w:type="spellStart"/>
        <w:r w:rsidR="007A0C22">
          <w:rPr>
            <w:rFonts w:asciiTheme="majorBidi" w:hAnsiTheme="majorBidi" w:cstheme="majorBidi"/>
            <w:sz w:val="24"/>
            <w:szCs w:val="28"/>
            <w:lang w:val="en-GB"/>
          </w:rPr>
          <w:t>Negeviruses</w:t>
        </w:r>
      </w:ins>
      <w:proofErr w:type="spellEnd"/>
      <w:ins w:id="37" w:author="AMOA BOSOMPEM MICHAEL" w:date="2021-04-06T18:53:00Z">
        <w:r w:rsidR="007A0C22">
          <w:rPr>
            <w:rFonts w:asciiTheme="majorBidi" w:hAnsiTheme="majorBidi" w:cstheme="majorBidi"/>
            <w:sz w:val="24"/>
            <w:szCs w:val="28"/>
            <w:lang w:val="en-GB"/>
          </w:rPr>
          <w:t>. (</w:t>
        </w:r>
      </w:ins>
      <w:proofErr w:type="gramStart"/>
      <w:ins w:id="38" w:author="AMOA BOSOMPEM MICHAEL" w:date="2021-04-06T18:51:00Z">
        <w:r w:rsidR="007A0C22">
          <w:rPr>
            <w:rFonts w:asciiTheme="majorBidi" w:hAnsiTheme="majorBidi" w:cstheme="majorBidi"/>
            <w:sz w:val="24"/>
            <w:szCs w:val="28"/>
            <w:lang w:val="en-GB"/>
          </w:rPr>
          <w:t>Bustos</w:t>
        </w:r>
        <w:proofErr w:type="gramEnd"/>
        <w:r w:rsidR="007A0C22">
          <w:rPr>
            <w:rFonts w:asciiTheme="majorBidi" w:hAnsiTheme="majorBidi" w:cstheme="majorBidi"/>
            <w:sz w:val="24"/>
            <w:szCs w:val="28"/>
            <w:lang w:val="en-GB"/>
          </w:rPr>
          <w:t xml:space="preserve"> virus</w:t>
        </w:r>
      </w:ins>
      <w:ins w:id="39" w:author="AMOA BOSOMPEM MICHAEL" w:date="2021-04-06T18:52:00Z">
        <w:r w:rsidR="007A0C22">
          <w:rPr>
            <w:rFonts w:asciiTheme="majorBidi" w:hAnsiTheme="majorBidi" w:cstheme="majorBidi"/>
            <w:sz w:val="24"/>
            <w:szCs w:val="28"/>
            <w:lang w:val="en-GB"/>
          </w:rPr>
          <w:t xml:space="preserve">, </w:t>
        </w:r>
        <w:proofErr w:type="spellStart"/>
        <w:r w:rsidR="007A0C22">
          <w:rPr>
            <w:rFonts w:asciiTheme="majorBidi" w:hAnsiTheme="majorBidi" w:cstheme="majorBidi"/>
            <w:sz w:val="24"/>
            <w:szCs w:val="28"/>
            <w:lang w:val="en-GB"/>
          </w:rPr>
          <w:t>Negevirus</w:t>
        </w:r>
        <w:proofErr w:type="spellEnd"/>
        <w:r w:rsidR="007A0C22">
          <w:rPr>
            <w:rFonts w:asciiTheme="majorBidi" w:hAnsiTheme="majorBidi" w:cstheme="majorBidi"/>
            <w:sz w:val="24"/>
            <w:szCs w:val="28"/>
            <w:lang w:val="en-GB"/>
          </w:rPr>
          <w:t xml:space="preserve"> </w:t>
        </w:r>
      </w:ins>
      <w:ins w:id="40" w:author="AMOA BOSOMPEM MICHAEL" w:date="2021-04-06T18:51:00Z">
        <w:r w:rsidR="007A0C22">
          <w:rPr>
            <w:rFonts w:asciiTheme="majorBidi" w:hAnsiTheme="majorBidi" w:cstheme="majorBidi"/>
            <w:sz w:val="24"/>
            <w:szCs w:val="28"/>
            <w:lang w:val="en-GB"/>
          </w:rPr>
          <w:t>and</w:t>
        </w:r>
      </w:ins>
      <w:ins w:id="41" w:author="AMOA BOSOMPEM MICHAEL" w:date="2021-04-06T18:53:00Z">
        <w:r w:rsidR="007A0C22">
          <w:rPr>
            <w:rFonts w:asciiTheme="majorBidi" w:hAnsiTheme="majorBidi" w:cstheme="majorBidi"/>
            <w:sz w:val="24"/>
            <w:szCs w:val="28"/>
            <w:lang w:val="en-GB"/>
          </w:rPr>
          <w:t xml:space="preserve"> </w:t>
        </w:r>
      </w:ins>
      <w:proofErr w:type="spellStart"/>
      <w:ins w:id="42" w:author="AMOA BOSOMPEM MICHAEL" w:date="2021-04-06T18:52:00Z">
        <w:r w:rsidR="007A0C22">
          <w:rPr>
            <w:rFonts w:asciiTheme="majorBidi" w:hAnsiTheme="majorBidi" w:cstheme="majorBidi"/>
            <w:sz w:val="24"/>
            <w:szCs w:val="28"/>
            <w:lang w:val="en-GB"/>
          </w:rPr>
          <w:t>Okushirivirus</w:t>
        </w:r>
      </w:ins>
      <w:proofErr w:type="spellEnd"/>
      <w:ins w:id="43" w:author="AMOA BOSOMPEM MICHAEL" w:date="2021-04-06T18:53:00Z">
        <w:r w:rsidR="007A0C22">
          <w:rPr>
            <w:rFonts w:asciiTheme="majorBidi" w:hAnsiTheme="majorBidi" w:cstheme="majorBidi"/>
            <w:sz w:val="24"/>
            <w:szCs w:val="28"/>
            <w:lang w:val="en-GB"/>
          </w:rPr>
          <w:t>)</w:t>
        </w:r>
      </w:ins>
      <w:ins w:id="44" w:author="AMOA BOSOMPEM MICHAEL" w:date="2021-04-06T18:52:00Z">
        <w:r w:rsidR="007A0C22">
          <w:rPr>
            <w:rFonts w:asciiTheme="majorBidi" w:hAnsiTheme="majorBidi" w:cstheme="majorBidi"/>
            <w:sz w:val="24"/>
            <w:szCs w:val="28"/>
            <w:lang w:val="en-GB"/>
          </w:rPr>
          <w:t xml:space="preserve"> </w:t>
        </w:r>
      </w:ins>
      <w:ins w:id="45" w:author="AMOA BOSOMPEM MICHAEL" w:date="2021-04-06T18:48:00Z">
        <w:r w:rsidR="007A0C22">
          <w:rPr>
            <w:rFonts w:asciiTheme="majorBidi" w:hAnsiTheme="majorBidi" w:cstheme="majorBidi"/>
            <w:sz w:val="24"/>
            <w:szCs w:val="28"/>
            <w:lang w:val="en-GB"/>
          </w:rPr>
          <w:t>previously isolated by our research group.</w:t>
        </w:r>
      </w:ins>
      <w:ins w:id="46" w:author="AMOA BOSOMPEM MICHAEL" w:date="2021-04-06T18:46:00Z">
        <w:r w:rsidR="007A0C22">
          <w:rPr>
            <w:rFonts w:asciiTheme="majorBidi" w:hAnsiTheme="majorBidi" w:cstheme="majorBidi"/>
            <w:sz w:val="24"/>
            <w:szCs w:val="28"/>
            <w:lang w:val="en-GB"/>
          </w:rPr>
          <w:t xml:space="preserve"> </w:t>
        </w:r>
      </w:ins>
      <w:ins w:id="47" w:author="AMOA BOSOMPEM MICHAEL" w:date="2021-04-06T18:53:00Z">
        <w:r w:rsidR="007A0C22">
          <w:rPr>
            <w:rFonts w:asciiTheme="majorBidi" w:hAnsiTheme="majorBidi" w:cstheme="majorBidi"/>
            <w:sz w:val="24"/>
            <w:szCs w:val="28"/>
            <w:lang w:val="en-GB"/>
          </w:rPr>
          <w:t>This study has so far</w:t>
        </w:r>
      </w:ins>
      <w:ins w:id="48" w:author="AMOA BOSOMPEM MICHAEL" w:date="2021-04-06T18:54:00Z">
        <w:r w:rsidR="007A0C22">
          <w:rPr>
            <w:rFonts w:asciiTheme="majorBidi" w:hAnsiTheme="majorBidi" w:cstheme="majorBidi"/>
            <w:sz w:val="24"/>
            <w:szCs w:val="28"/>
            <w:lang w:val="en-GB"/>
          </w:rPr>
          <w:t xml:space="preserve"> confirmed the promoter region of the </w:t>
        </w:r>
      </w:ins>
      <w:del w:id="49" w:author="AMOA BOSOMPEM MICHAEL" w:date="2021-04-06T18:53:00Z">
        <w:r w:rsidRPr="004816EC" w:rsidDel="007A0C22">
          <w:rPr>
            <w:rFonts w:asciiTheme="majorBidi" w:hAnsiTheme="majorBidi" w:cstheme="majorBidi"/>
            <w:sz w:val="24"/>
            <w:szCs w:val="28"/>
            <w:lang w:val="en-GB"/>
          </w:rPr>
          <w:delText>There is little information is provided regarding the RdRp, how the RdRp recognize</w:delText>
        </w:r>
        <w:r w:rsidR="00FB0A1C" w:rsidDel="007A0C22">
          <w:rPr>
            <w:rFonts w:asciiTheme="majorBidi" w:hAnsiTheme="majorBidi" w:cstheme="majorBidi"/>
            <w:sz w:val="24"/>
            <w:szCs w:val="28"/>
            <w:lang w:val="en-GB"/>
          </w:rPr>
          <w:delText>s</w:delText>
        </w:r>
        <w:r w:rsidRPr="004816EC" w:rsidDel="007A0C22">
          <w:rPr>
            <w:rFonts w:asciiTheme="majorBidi" w:hAnsiTheme="majorBidi" w:cstheme="majorBidi"/>
            <w:sz w:val="24"/>
            <w:szCs w:val="28"/>
            <w:lang w:val="en-GB"/>
          </w:rPr>
          <w:delText xml:space="preserve"> RNA promotors of the genome and sub-genomic RNA. </w:delText>
        </w:r>
      </w:del>
      <w:del w:id="50" w:author="AMOA BOSOMPEM MICHAEL" w:date="2021-04-06T18:54:00Z">
        <w:r w:rsidR="00B26A60" w:rsidRPr="004816EC" w:rsidDel="007A0C22">
          <w:rPr>
            <w:rFonts w:asciiTheme="majorBidi" w:hAnsiTheme="majorBidi" w:cstheme="majorBidi"/>
            <w:b/>
            <w:bCs/>
            <w:sz w:val="24"/>
            <w:szCs w:val="28"/>
            <w:lang w:val="en-GB"/>
          </w:rPr>
          <w:delText>O</w:delText>
        </w:r>
      </w:del>
      <w:ins w:id="51" w:author="AMOA BOSOMPEM MICHAEL" w:date="2021-04-06T18:54:00Z">
        <w:r w:rsidR="007A0C22">
          <w:rPr>
            <w:rFonts w:asciiTheme="majorBidi" w:hAnsiTheme="majorBidi" w:cstheme="majorBidi"/>
            <w:sz w:val="24"/>
            <w:szCs w:val="28"/>
            <w:lang w:val="en-GB"/>
          </w:rPr>
          <w:t xml:space="preserve">Bustos virus using the luciferase assay. </w:t>
        </w:r>
      </w:ins>
      <w:ins w:id="52" w:author="AMOA BOSOMPEM MICHAEL" w:date="2021-04-06T18:55:00Z">
        <w:r w:rsidR="00A77280">
          <w:rPr>
            <w:rFonts w:asciiTheme="majorBidi" w:hAnsiTheme="majorBidi" w:cstheme="majorBidi"/>
            <w:sz w:val="24"/>
            <w:szCs w:val="28"/>
            <w:lang w:val="en-GB"/>
          </w:rPr>
          <w:t>In this assay, the</w:t>
        </w:r>
      </w:ins>
      <w:ins w:id="53" w:author="AMOA BOSOMPEM MICHAEL" w:date="2021-04-06T19:03:00Z">
        <w:r w:rsidR="00A77280">
          <w:rPr>
            <w:rFonts w:asciiTheme="majorBidi" w:hAnsiTheme="majorBidi" w:cstheme="majorBidi"/>
            <w:sz w:val="24"/>
            <w:szCs w:val="28"/>
            <w:lang w:val="en-GB"/>
          </w:rPr>
          <w:t xml:space="preserve"> T7 polymerase was used in synthesizing RNA composed of the </w:t>
        </w:r>
      </w:ins>
      <w:ins w:id="54" w:author="AMOA BOSOMPEM MICHAEL" w:date="2021-04-06T18:55:00Z">
        <w:r w:rsidR="00A77280">
          <w:rPr>
            <w:rFonts w:asciiTheme="majorBidi" w:hAnsiTheme="majorBidi" w:cstheme="majorBidi"/>
            <w:sz w:val="24"/>
            <w:szCs w:val="28"/>
            <w:lang w:val="en-GB"/>
          </w:rPr>
          <w:t xml:space="preserve">luciferase gene conjugated to </w:t>
        </w:r>
      </w:ins>
      <w:ins w:id="55" w:author="AMOA BOSOMPEM MICHAEL" w:date="2021-04-06T18:56:00Z">
        <w:r w:rsidR="00A77280">
          <w:rPr>
            <w:rFonts w:asciiTheme="majorBidi" w:hAnsiTheme="majorBidi" w:cstheme="majorBidi"/>
            <w:sz w:val="24"/>
            <w:szCs w:val="28"/>
            <w:lang w:val="en-GB"/>
          </w:rPr>
          <w:t xml:space="preserve">multiple nucleotide sequences around the TSS of ORF 1, ORF 2 </w:t>
        </w:r>
      </w:ins>
      <w:ins w:id="56" w:author="AMOA BOSOMPEM MICHAEL" w:date="2021-04-06T19:03:00Z">
        <w:r w:rsidR="00A77280">
          <w:rPr>
            <w:rFonts w:asciiTheme="majorBidi" w:hAnsiTheme="majorBidi" w:cstheme="majorBidi"/>
            <w:sz w:val="24"/>
            <w:szCs w:val="28"/>
            <w:lang w:val="en-GB"/>
          </w:rPr>
          <w:t xml:space="preserve">or </w:t>
        </w:r>
      </w:ins>
      <w:ins w:id="57" w:author="AMOA BOSOMPEM MICHAEL" w:date="2021-04-06T18:56:00Z">
        <w:r w:rsidR="00A77280">
          <w:rPr>
            <w:rFonts w:asciiTheme="majorBidi" w:hAnsiTheme="majorBidi" w:cstheme="majorBidi"/>
            <w:sz w:val="24"/>
            <w:szCs w:val="28"/>
            <w:lang w:val="en-GB"/>
          </w:rPr>
          <w:t>ORF 3 of the Bustos vir</w:t>
        </w:r>
      </w:ins>
      <w:ins w:id="58" w:author="AMOA BOSOMPEM MICHAEL" w:date="2021-04-06T18:57:00Z">
        <w:r w:rsidR="00A77280">
          <w:rPr>
            <w:rFonts w:asciiTheme="majorBidi" w:hAnsiTheme="majorBidi" w:cstheme="majorBidi"/>
            <w:sz w:val="24"/>
            <w:szCs w:val="28"/>
            <w:lang w:val="en-GB"/>
          </w:rPr>
          <w:t>us genome.</w:t>
        </w:r>
      </w:ins>
      <w:ins w:id="59" w:author="AMOA BOSOMPEM MICHAEL" w:date="2021-04-06T19:02:00Z">
        <w:r w:rsidR="00A77280">
          <w:rPr>
            <w:rFonts w:asciiTheme="majorBidi" w:hAnsiTheme="majorBidi" w:cstheme="majorBidi"/>
            <w:sz w:val="24"/>
            <w:szCs w:val="28"/>
            <w:lang w:val="en-GB"/>
          </w:rPr>
          <w:t xml:space="preserve"> </w:t>
        </w:r>
      </w:ins>
      <w:ins w:id="60" w:author="AMOA BOSOMPEM MICHAEL" w:date="2021-04-06T19:04:00Z">
        <w:r w:rsidR="00A77280">
          <w:rPr>
            <w:rFonts w:asciiTheme="majorBidi" w:hAnsiTheme="majorBidi" w:cstheme="majorBidi"/>
            <w:sz w:val="24"/>
            <w:szCs w:val="28"/>
            <w:lang w:val="en-GB"/>
          </w:rPr>
          <w:t xml:space="preserve">The synthesized RNA was conjugated with liposome and used in infecting C6/36 cells. </w:t>
        </w:r>
      </w:ins>
      <w:ins w:id="61" w:author="AMOA BOSOMPEM MICHAEL" w:date="2021-04-06T19:05:00Z">
        <w:r w:rsidR="00A77280">
          <w:rPr>
            <w:rFonts w:asciiTheme="majorBidi" w:hAnsiTheme="majorBidi" w:cstheme="majorBidi"/>
            <w:sz w:val="24"/>
            <w:szCs w:val="28"/>
            <w:lang w:val="en-GB"/>
          </w:rPr>
          <w:t xml:space="preserve">The infected cells were exposed to the Bustos virus </w:t>
        </w:r>
        <w:r w:rsidR="00890707">
          <w:rPr>
            <w:rFonts w:asciiTheme="majorBidi" w:hAnsiTheme="majorBidi" w:cstheme="majorBidi"/>
            <w:sz w:val="24"/>
            <w:szCs w:val="28"/>
            <w:lang w:val="en-GB"/>
          </w:rPr>
          <w:t xml:space="preserve">followed by the luciferase assay to </w:t>
        </w:r>
      </w:ins>
      <w:ins w:id="62" w:author="AMOA BOSOMPEM MICHAEL" w:date="2021-04-06T19:06:00Z">
        <w:r w:rsidR="00890707">
          <w:rPr>
            <w:rFonts w:asciiTheme="majorBidi" w:hAnsiTheme="majorBidi" w:cstheme="majorBidi"/>
            <w:sz w:val="24"/>
            <w:szCs w:val="28"/>
            <w:lang w:val="en-GB"/>
          </w:rPr>
          <w:t xml:space="preserve">replication of the synthesized RNA. We are currently </w:t>
        </w:r>
      </w:ins>
      <w:ins w:id="63" w:author="AMOA BOSOMPEM MICHAEL" w:date="2021-04-06T19:07:00Z">
        <w:r w:rsidR="00890707">
          <w:rPr>
            <w:rFonts w:asciiTheme="majorBidi" w:hAnsiTheme="majorBidi" w:cstheme="majorBidi"/>
            <w:sz w:val="24"/>
            <w:szCs w:val="28"/>
            <w:lang w:val="en-GB"/>
          </w:rPr>
          <w:t xml:space="preserve">determining whether or not exposure to </w:t>
        </w:r>
        <w:proofErr w:type="spellStart"/>
        <w:r w:rsidR="00890707">
          <w:rPr>
            <w:rFonts w:asciiTheme="majorBidi" w:hAnsiTheme="majorBidi" w:cstheme="majorBidi"/>
            <w:sz w:val="24"/>
            <w:szCs w:val="28"/>
            <w:lang w:val="en-GB"/>
          </w:rPr>
          <w:t>Negevirus</w:t>
        </w:r>
        <w:proofErr w:type="spellEnd"/>
        <w:r w:rsidR="00890707">
          <w:rPr>
            <w:rFonts w:asciiTheme="majorBidi" w:hAnsiTheme="majorBidi" w:cstheme="majorBidi"/>
            <w:sz w:val="24"/>
            <w:szCs w:val="28"/>
            <w:lang w:val="en-GB"/>
          </w:rPr>
          <w:t xml:space="preserve"> or </w:t>
        </w:r>
        <w:proofErr w:type="spellStart"/>
        <w:r w:rsidR="00890707">
          <w:rPr>
            <w:rFonts w:asciiTheme="majorBidi" w:hAnsiTheme="majorBidi" w:cstheme="majorBidi"/>
            <w:sz w:val="24"/>
            <w:szCs w:val="28"/>
            <w:lang w:val="en-GB"/>
          </w:rPr>
          <w:t>Okushirivirus</w:t>
        </w:r>
        <w:proofErr w:type="spellEnd"/>
        <w:r w:rsidR="00890707">
          <w:rPr>
            <w:rFonts w:asciiTheme="majorBidi" w:hAnsiTheme="majorBidi" w:cstheme="majorBidi"/>
            <w:sz w:val="24"/>
            <w:szCs w:val="28"/>
            <w:lang w:val="en-GB"/>
          </w:rPr>
          <w:t xml:space="preserve"> will result in RNA replication. This process </w:t>
        </w:r>
      </w:ins>
      <w:ins w:id="64" w:author="AMOA BOSOMPEM MICHAEL" w:date="2021-04-06T19:08:00Z">
        <w:r w:rsidR="00890707">
          <w:rPr>
            <w:rFonts w:asciiTheme="majorBidi" w:hAnsiTheme="majorBidi" w:cstheme="majorBidi"/>
            <w:sz w:val="24"/>
            <w:szCs w:val="28"/>
            <w:lang w:val="en-GB"/>
          </w:rPr>
          <w:t xml:space="preserve">will be repeated for </w:t>
        </w:r>
        <w:proofErr w:type="spellStart"/>
        <w:r w:rsidR="00890707">
          <w:rPr>
            <w:rFonts w:asciiTheme="majorBidi" w:hAnsiTheme="majorBidi" w:cstheme="majorBidi"/>
            <w:sz w:val="24"/>
            <w:szCs w:val="28"/>
            <w:lang w:val="en-GB"/>
          </w:rPr>
          <w:t>Negevirus</w:t>
        </w:r>
        <w:proofErr w:type="spellEnd"/>
        <w:r w:rsidR="00890707">
          <w:rPr>
            <w:rFonts w:asciiTheme="majorBidi" w:hAnsiTheme="majorBidi" w:cstheme="majorBidi"/>
            <w:sz w:val="24"/>
            <w:szCs w:val="28"/>
            <w:lang w:val="en-GB"/>
          </w:rPr>
          <w:t xml:space="preserve"> and </w:t>
        </w:r>
        <w:proofErr w:type="spellStart"/>
        <w:r w:rsidR="00890707">
          <w:rPr>
            <w:rFonts w:asciiTheme="majorBidi" w:hAnsiTheme="majorBidi" w:cstheme="majorBidi"/>
            <w:sz w:val="24"/>
            <w:szCs w:val="28"/>
            <w:lang w:val="en-GB"/>
          </w:rPr>
          <w:t>Okushirivirus</w:t>
        </w:r>
        <w:proofErr w:type="spellEnd"/>
        <w:r w:rsidR="00890707">
          <w:rPr>
            <w:rFonts w:asciiTheme="majorBidi" w:hAnsiTheme="majorBidi" w:cstheme="majorBidi"/>
            <w:sz w:val="24"/>
            <w:szCs w:val="28"/>
            <w:lang w:val="en-GB"/>
          </w:rPr>
          <w:t xml:space="preserve">. </w:t>
        </w:r>
      </w:ins>
      <w:del w:id="65" w:author="AMOA BOSOMPEM MICHAEL" w:date="2021-04-06T19:08:00Z">
        <w:r w:rsidR="00B26A60" w:rsidRPr="004816EC" w:rsidDel="00890707">
          <w:rPr>
            <w:rFonts w:asciiTheme="majorBidi" w:hAnsiTheme="majorBidi" w:cstheme="majorBidi"/>
            <w:b/>
            <w:bCs/>
            <w:sz w:val="24"/>
            <w:szCs w:val="28"/>
            <w:lang w:val="en-GB"/>
          </w:rPr>
          <w:delText>bjectives:</w:delText>
        </w:r>
        <w:r w:rsidR="00B26A60" w:rsidRPr="004816EC" w:rsidDel="00890707">
          <w:rPr>
            <w:rFonts w:asciiTheme="majorBidi" w:hAnsiTheme="majorBidi" w:cstheme="majorBidi"/>
            <w:sz w:val="24"/>
            <w:szCs w:val="28"/>
            <w:lang w:val="en-GB"/>
          </w:rPr>
          <w:delText xml:space="preserve"> </w:delText>
        </w:r>
        <w:r w:rsidR="00FB0A1C" w:rsidDel="00890707">
          <w:rPr>
            <w:rFonts w:asciiTheme="majorBidi" w:hAnsiTheme="majorBidi" w:cstheme="majorBidi"/>
            <w:sz w:val="24"/>
            <w:szCs w:val="28"/>
            <w:lang w:val="en-GB"/>
          </w:rPr>
          <w:delText>In order to</w:delText>
        </w:r>
        <w:r w:rsidR="00EF08A5" w:rsidDel="00890707">
          <w:rPr>
            <w:rFonts w:asciiTheme="majorBidi" w:hAnsiTheme="majorBidi" w:cstheme="majorBidi"/>
            <w:sz w:val="24"/>
            <w:szCs w:val="28"/>
            <w:lang w:val="en-GB"/>
          </w:rPr>
          <w:delText xml:space="preserve"> fill</w:delText>
        </w:r>
        <w:r w:rsidR="00FB0A1C" w:rsidDel="00890707">
          <w:rPr>
            <w:rFonts w:asciiTheme="majorBidi" w:hAnsiTheme="majorBidi" w:cstheme="majorBidi"/>
            <w:sz w:val="24"/>
            <w:szCs w:val="28"/>
            <w:lang w:val="en-GB"/>
          </w:rPr>
          <w:delText xml:space="preserve"> that explanation this study was designed t</w:delText>
        </w:r>
        <w:r w:rsidR="004816EC" w:rsidRPr="004816EC" w:rsidDel="00890707">
          <w:rPr>
            <w:rFonts w:asciiTheme="majorBidi" w:hAnsiTheme="majorBidi" w:cstheme="majorBidi"/>
            <w:sz w:val="24"/>
            <w:szCs w:val="28"/>
            <w:lang w:val="en-GB"/>
          </w:rPr>
          <w:delText xml:space="preserve">o investigate the mechanism of the RNA-directed RNA synthesis, we </w:delText>
        </w:r>
        <w:r w:rsidR="00EF08A5" w:rsidDel="00890707">
          <w:rPr>
            <w:rFonts w:asciiTheme="majorBidi" w:hAnsiTheme="majorBidi" w:cstheme="majorBidi"/>
            <w:sz w:val="24"/>
            <w:szCs w:val="28"/>
            <w:lang w:val="en-GB"/>
          </w:rPr>
          <w:delText xml:space="preserve">are </w:delText>
        </w:r>
        <w:r w:rsidR="004816EC" w:rsidRPr="004816EC" w:rsidDel="00890707">
          <w:rPr>
            <w:rFonts w:asciiTheme="majorBidi" w:hAnsiTheme="majorBidi" w:cstheme="majorBidi"/>
            <w:sz w:val="24"/>
            <w:szCs w:val="28"/>
            <w:lang w:val="en-GB"/>
          </w:rPr>
          <w:delText>study</w:delText>
        </w:r>
        <w:r w:rsidR="00EF08A5" w:rsidDel="00890707">
          <w:rPr>
            <w:rFonts w:asciiTheme="majorBidi" w:hAnsiTheme="majorBidi" w:cstheme="majorBidi"/>
            <w:sz w:val="24"/>
            <w:szCs w:val="28"/>
            <w:lang w:val="en-GB"/>
          </w:rPr>
          <w:delText>ing a</w:delText>
        </w:r>
        <w:r w:rsidR="004816EC" w:rsidRPr="004816EC" w:rsidDel="00890707">
          <w:rPr>
            <w:rFonts w:asciiTheme="majorBidi" w:hAnsiTheme="majorBidi" w:cstheme="majorBidi"/>
            <w:sz w:val="24"/>
            <w:szCs w:val="28"/>
            <w:lang w:val="en-GB"/>
          </w:rPr>
          <w:delText xml:space="preserve"> Bustos virus, members of the Negevirus group. The Bustos virus containing three open reding frames (ORF’s)</w:delText>
        </w:r>
        <w:r w:rsidR="004816EC" w:rsidDel="00890707">
          <w:rPr>
            <w:rFonts w:asciiTheme="majorBidi" w:hAnsiTheme="majorBidi" w:cstheme="majorBidi"/>
            <w:sz w:val="24"/>
            <w:szCs w:val="28"/>
            <w:lang w:val="en-GB"/>
          </w:rPr>
          <w:delText xml:space="preserve">. </w:delText>
        </w:r>
        <w:r w:rsidR="00EF08A5" w:rsidDel="00890707">
          <w:rPr>
            <w:rFonts w:asciiTheme="majorBidi" w:hAnsiTheme="majorBidi" w:cstheme="majorBidi"/>
            <w:sz w:val="24"/>
            <w:szCs w:val="28"/>
            <w:lang w:val="en-GB"/>
          </w:rPr>
          <w:delText xml:space="preserve">The previous findings (Fujita et al., 2016) were suggested as the Bustos virus contains four RNA three designated as sub-genomic and one is the complete genome sequence. Each sequence has own promotor in order to initiate the </w:delText>
        </w:r>
        <w:r w:rsidR="006D03F3" w:rsidDel="00890707">
          <w:rPr>
            <w:rFonts w:asciiTheme="majorBidi" w:hAnsiTheme="majorBidi" w:cstheme="majorBidi"/>
            <w:sz w:val="24"/>
            <w:szCs w:val="28"/>
            <w:lang w:val="en-GB"/>
          </w:rPr>
          <w:delText>m</w:delText>
        </w:r>
        <w:r w:rsidR="00EF08A5" w:rsidDel="00890707">
          <w:rPr>
            <w:rFonts w:asciiTheme="majorBidi" w:hAnsiTheme="majorBidi" w:cstheme="majorBidi"/>
            <w:sz w:val="24"/>
            <w:szCs w:val="28"/>
            <w:lang w:val="en-GB"/>
          </w:rPr>
          <w:delText xml:space="preserve">RNA for transcribing the protein and maintain the genome. So, this purpose of this study is to find the promotor regions of the sub-genomic RNA. </w:delText>
        </w:r>
      </w:del>
      <w:del w:id="66" w:author="AMOA BOSOMPEM MICHAEL" w:date="2021-04-06T19:09:00Z">
        <w:r w:rsidR="00EF08A5" w:rsidRPr="00EF08A5" w:rsidDel="00890707">
          <w:rPr>
            <w:rFonts w:asciiTheme="majorBidi" w:hAnsiTheme="majorBidi" w:cstheme="majorBidi"/>
            <w:b/>
            <w:bCs/>
            <w:sz w:val="24"/>
            <w:szCs w:val="28"/>
            <w:lang w:val="en-GB"/>
          </w:rPr>
          <w:delText>Material and Method:</w:delText>
        </w:r>
        <w:r w:rsidR="00EF08A5" w:rsidDel="00890707">
          <w:rPr>
            <w:rFonts w:asciiTheme="majorBidi" w:hAnsiTheme="majorBidi" w:cstheme="majorBidi"/>
            <w:sz w:val="24"/>
            <w:szCs w:val="28"/>
            <w:lang w:val="en-GB"/>
          </w:rPr>
          <w:delText xml:space="preserve"> There were seven expected primers for both ORF2 and ORF3 were designed</w:delText>
        </w:r>
        <w:r w:rsidR="00C77671" w:rsidDel="00890707">
          <w:rPr>
            <w:rFonts w:asciiTheme="majorBidi" w:hAnsiTheme="majorBidi" w:cstheme="majorBidi"/>
            <w:sz w:val="24"/>
            <w:szCs w:val="28"/>
            <w:lang w:val="en-GB"/>
          </w:rPr>
          <w:delText xml:space="preserve">. The forward primer sequence contain the First -40 nts, +20 nts, 9 </w:delText>
        </w:r>
        <w:r w:rsidR="00256071" w:rsidDel="00890707">
          <w:rPr>
            <w:rFonts w:asciiTheme="majorBidi" w:hAnsiTheme="majorBidi" w:cstheme="majorBidi"/>
            <w:sz w:val="24"/>
            <w:szCs w:val="28"/>
            <w:lang w:val="en-GB"/>
          </w:rPr>
          <w:delText>Kozak</w:delText>
        </w:r>
        <w:r w:rsidR="00C77671" w:rsidDel="00890707">
          <w:rPr>
            <w:rFonts w:asciiTheme="majorBidi" w:hAnsiTheme="majorBidi" w:cstheme="majorBidi"/>
            <w:sz w:val="24"/>
            <w:szCs w:val="28"/>
            <w:lang w:val="en-GB"/>
          </w:rPr>
          <w:delText xml:space="preserve"> sequence and 12 luciferase genes) while the reverse primer sequence was 20 nts of luciferase gene, poly A tail and T7 promotor sequence)</w:delText>
        </w:r>
        <w:r w:rsidR="00EF08A5" w:rsidDel="00890707">
          <w:rPr>
            <w:rFonts w:asciiTheme="majorBidi" w:hAnsiTheme="majorBidi" w:cstheme="majorBidi"/>
            <w:sz w:val="24"/>
            <w:szCs w:val="28"/>
            <w:lang w:val="en-GB"/>
          </w:rPr>
          <w:delText xml:space="preserve"> and integrate with the luciferase gene</w:delText>
        </w:r>
        <w:r w:rsidR="00C77671" w:rsidDel="00890707">
          <w:rPr>
            <w:rFonts w:asciiTheme="majorBidi" w:hAnsiTheme="majorBidi" w:cstheme="majorBidi"/>
            <w:sz w:val="24"/>
            <w:szCs w:val="28"/>
            <w:lang w:val="en-GB"/>
          </w:rPr>
          <w:delText xml:space="preserve"> and </w:delText>
        </w:r>
        <w:r w:rsidR="00EF08A5" w:rsidDel="00890707">
          <w:rPr>
            <w:rFonts w:asciiTheme="majorBidi" w:hAnsiTheme="majorBidi" w:cstheme="majorBidi"/>
            <w:sz w:val="24"/>
            <w:szCs w:val="28"/>
            <w:lang w:val="en-GB"/>
          </w:rPr>
          <w:delText xml:space="preserve">After that amplify that particular sample and run </w:delText>
        </w:r>
        <w:r w:rsidR="00C77671" w:rsidDel="00890707">
          <w:rPr>
            <w:rFonts w:asciiTheme="majorBidi" w:hAnsiTheme="majorBidi" w:cstheme="majorBidi"/>
            <w:sz w:val="24"/>
            <w:szCs w:val="28"/>
            <w:lang w:val="en-GB"/>
          </w:rPr>
          <w:delText>electrophoresis</w:delText>
        </w:r>
        <w:r w:rsidR="00EF08A5" w:rsidDel="00890707">
          <w:rPr>
            <w:rFonts w:asciiTheme="majorBidi" w:hAnsiTheme="majorBidi" w:cstheme="majorBidi"/>
            <w:sz w:val="24"/>
            <w:szCs w:val="28"/>
            <w:lang w:val="en-GB"/>
          </w:rPr>
          <w:delText xml:space="preserve"> to confirm the PCR product. Then followed by in vitro transcription to synthesis the RNA after that again the PCR product was confirmed by gel electrophoresis. After getting the expected band. The next techniques </w:delText>
        </w:r>
        <w:r w:rsidR="00C77671" w:rsidDel="00890707">
          <w:rPr>
            <w:rFonts w:asciiTheme="majorBidi" w:hAnsiTheme="majorBidi" w:cstheme="majorBidi"/>
            <w:sz w:val="24"/>
            <w:szCs w:val="28"/>
            <w:lang w:val="en-GB"/>
          </w:rPr>
          <w:delText>were</w:delText>
        </w:r>
        <w:r w:rsidR="00EF08A5" w:rsidDel="00890707">
          <w:rPr>
            <w:rFonts w:asciiTheme="majorBidi" w:hAnsiTheme="majorBidi" w:cstheme="majorBidi"/>
            <w:sz w:val="24"/>
            <w:szCs w:val="28"/>
            <w:lang w:val="en-GB"/>
          </w:rPr>
          <w:delText xml:space="preserve"> followed up by lipofection. The purified RNA was mix with liposome and inoculate into C6/36 cells for four hours, after that the Bustos virus was released in order to </w:delText>
        </w:r>
        <w:r w:rsidR="00C77671" w:rsidDel="00890707">
          <w:rPr>
            <w:rFonts w:asciiTheme="majorBidi" w:hAnsiTheme="majorBidi" w:cstheme="majorBidi"/>
            <w:sz w:val="24"/>
            <w:szCs w:val="28"/>
            <w:lang w:val="en-GB"/>
          </w:rPr>
          <w:delText>start the transcription and replication after 5 hour post infection the luciferase activity was done by qPCR to quantify the light production.</w:delText>
        </w:r>
      </w:del>
      <w:r w:rsidR="00C77671">
        <w:rPr>
          <w:rFonts w:asciiTheme="majorBidi" w:hAnsiTheme="majorBidi" w:cstheme="majorBidi"/>
          <w:sz w:val="24"/>
          <w:szCs w:val="28"/>
          <w:lang w:val="en-GB"/>
        </w:rPr>
        <w:t xml:space="preserve"> </w:t>
      </w:r>
      <w:del w:id="67" w:author="AMOA BOSOMPEM MICHAEL" w:date="2021-04-06T19:09:00Z">
        <w:r w:rsidR="00C77671" w:rsidRPr="00C77671" w:rsidDel="00890707">
          <w:rPr>
            <w:rFonts w:asciiTheme="majorBidi" w:hAnsiTheme="majorBidi" w:cstheme="majorBidi"/>
            <w:b/>
            <w:bCs/>
            <w:sz w:val="24"/>
            <w:szCs w:val="28"/>
            <w:lang w:val="en-GB"/>
          </w:rPr>
          <w:delText>Expected result:</w:delText>
        </w:r>
        <w:r w:rsidR="00C77671" w:rsidDel="00890707">
          <w:rPr>
            <w:rFonts w:asciiTheme="majorBidi" w:hAnsiTheme="majorBidi" w:cstheme="majorBidi"/>
            <w:sz w:val="24"/>
            <w:szCs w:val="28"/>
            <w:lang w:val="en-GB"/>
          </w:rPr>
          <w:delText xml:space="preserve"> The expected result assumes that the</w:delText>
        </w:r>
        <w:r w:rsidR="00386764" w:rsidDel="00890707">
          <w:rPr>
            <w:rFonts w:asciiTheme="majorBidi" w:hAnsiTheme="majorBidi" w:cstheme="majorBidi"/>
            <w:sz w:val="24"/>
            <w:szCs w:val="28"/>
            <w:lang w:val="en-GB"/>
          </w:rPr>
          <w:delText xml:space="preserve"> lighter</w:delText>
        </w:r>
        <w:r w:rsidR="00C77671" w:rsidDel="00890707">
          <w:rPr>
            <w:rFonts w:asciiTheme="majorBidi" w:hAnsiTheme="majorBidi" w:cstheme="majorBidi"/>
            <w:sz w:val="24"/>
            <w:szCs w:val="28"/>
            <w:lang w:val="en-GB"/>
          </w:rPr>
          <w:delText xml:space="preserve"> production is our expected promotor region. In order to confirm the result this study will be repeated to ensure the satisfactory result. And currently study is progressing. </w:delText>
        </w:r>
      </w:del>
      <w:ins w:id="68" w:author="AMOA BOSOMPEM MICHAEL" w:date="2021-04-06T19:09:00Z">
        <w:r w:rsidR="00890707">
          <w:rPr>
            <w:rFonts w:asciiTheme="majorBidi" w:hAnsiTheme="majorBidi" w:cstheme="majorBidi"/>
            <w:sz w:val="24"/>
            <w:szCs w:val="28"/>
            <w:lang w:val="en-GB"/>
          </w:rPr>
          <w:t xml:space="preserve">This study is </w:t>
        </w:r>
      </w:ins>
      <w:ins w:id="69" w:author="AMOA BOSOMPEM MICHAEL" w:date="2021-04-06T19:10:00Z">
        <w:r w:rsidR="00890707">
          <w:rPr>
            <w:rFonts w:asciiTheme="majorBidi" w:hAnsiTheme="majorBidi" w:cstheme="majorBidi"/>
            <w:sz w:val="24"/>
            <w:szCs w:val="28"/>
            <w:lang w:val="en-GB"/>
          </w:rPr>
          <w:t xml:space="preserve">expected to provide essential information on the function of the </w:t>
        </w:r>
        <w:proofErr w:type="spellStart"/>
        <w:r w:rsidR="00890707">
          <w:rPr>
            <w:rFonts w:asciiTheme="majorBidi" w:hAnsiTheme="majorBidi" w:cstheme="majorBidi"/>
            <w:sz w:val="24"/>
            <w:szCs w:val="28"/>
            <w:lang w:val="en-GB"/>
          </w:rPr>
          <w:t>RdRp</w:t>
        </w:r>
        <w:proofErr w:type="spellEnd"/>
        <w:r w:rsidR="00890707">
          <w:rPr>
            <w:rFonts w:asciiTheme="majorBidi" w:hAnsiTheme="majorBidi" w:cstheme="majorBidi"/>
            <w:sz w:val="24"/>
            <w:szCs w:val="28"/>
            <w:lang w:val="en-GB"/>
          </w:rPr>
          <w:t xml:space="preserve"> of single stranded RNA viruses in general and </w:t>
        </w:r>
        <w:proofErr w:type="spellStart"/>
        <w:r w:rsidR="00890707">
          <w:rPr>
            <w:rFonts w:asciiTheme="majorBidi" w:hAnsiTheme="majorBidi" w:cstheme="majorBidi"/>
            <w:sz w:val="24"/>
            <w:szCs w:val="28"/>
            <w:lang w:val="en-GB"/>
          </w:rPr>
          <w:t>Negeviruses</w:t>
        </w:r>
        <w:proofErr w:type="spellEnd"/>
        <w:r w:rsidR="00890707">
          <w:rPr>
            <w:rFonts w:asciiTheme="majorBidi" w:hAnsiTheme="majorBidi" w:cstheme="majorBidi"/>
            <w:sz w:val="24"/>
            <w:szCs w:val="28"/>
            <w:lang w:val="en-GB"/>
          </w:rPr>
          <w:t xml:space="preserve"> in particular.</w:t>
        </w:r>
      </w:ins>
    </w:p>
    <w:p w14:paraId="15103894" w14:textId="0239B0AA" w:rsidR="008E014E" w:rsidRPr="00890707" w:rsidRDefault="008E014E" w:rsidP="00890707">
      <w:pPr>
        <w:rPr>
          <w:rFonts w:asciiTheme="majorBidi" w:hAnsiTheme="majorBidi" w:cstheme="majorBidi"/>
          <w:sz w:val="24"/>
          <w:szCs w:val="28"/>
          <w:lang w:val="en-GB"/>
          <w:rPrChange w:id="70" w:author="AMOA BOSOMPEM MICHAEL" w:date="2021-04-06T19:09:00Z">
            <w:rPr>
              <w:rFonts w:asciiTheme="majorBidi" w:hAnsiTheme="majorBidi" w:cstheme="majorBidi"/>
              <w:sz w:val="24"/>
              <w:szCs w:val="28"/>
              <w:lang w:val="en-GB"/>
            </w:rPr>
          </w:rPrChange>
        </w:rPr>
        <w:pPrChange w:id="71" w:author="AMOA BOSOMPEM MICHAEL" w:date="2021-04-06T19:09:00Z">
          <w:pPr>
            <w:ind w:firstLine="567"/>
          </w:pPr>
        </w:pPrChange>
      </w:pPr>
    </w:p>
    <w:sectPr w:rsidR="008E014E" w:rsidRPr="008907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OA BOSOMPEM MICHAEL">
    <w15:presenceInfo w15:providerId="AD" w15:userId="S::amoa.bosompem.michael.802@m.kyushu-u.ac.jp::c982e9b2-7935-4b08-a653-dbbc0c9d26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26"/>
    <w:rsid w:val="00256071"/>
    <w:rsid w:val="003015D8"/>
    <w:rsid w:val="00350B14"/>
    <w:rsid w:val="00386764"/>
    <w:rsid w:val="004816EC"/>
    <w:rsid w:val="004C128F"/>
    <w:rsid w:val="006D03F3"/>
    <w:rsid w:val="006D0505"/>
    <w:rsid w:val="007A0C22"/>
    <w:rsid w:val="007E2E26"/>
    <w:rsid w:val="00890707"/>
    <w:rsid w:val="008C7D25"/>
    <w:rsid w:val="008E014E"/>
    <w:rsid w:val="009522C6"/>
    <w:rsid w:val="009D1145"/>
    <w:rsid w:val="00A77280"/>
    <w:rsid w:val="00B26A60"/>
    <w:rsid w:val="00C77671"/>
    <w:rsid w:val="00CC7868"/>
    <w:rsid w:val="00ED68CC"/>
    <w:rsid w:val="00EF08A5"/>
    <w:rsid w:val="00FB0A1C"/>
    <w:rsid w:val="00FB74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754E9B"/>
  <w15:chartTrackingRefBased/>
  <w15:docId w15:val="{01E29BFE-4705-4FF2-84CE-2CF913F1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E2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F64A80-4EC1-4DAF-947C-F785E328535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C1AB4-F954-6A4A-A896-9879A68F5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AMOA BOSOMPEM MICHAEL</cp:lastModifiedBy>
  <cp:revision>3</cp:revision>
  <dcterms:created xsi:type="dcterms:W3CDTF">2021-04-06T09:34:00Z</dcterms:created>
  <dcterms:modified xsi:type="dcterms:W3CDTF">2021-04-06T10:11:00Z</dcterms:modified>
</cp:coreProperties>
</file>